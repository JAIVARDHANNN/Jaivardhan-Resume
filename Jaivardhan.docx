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D2DF09" w14:textId="6491D141" w:rsidR="00B70708" w:rsidRPr="00B70708" w:rsidRDefault="00B70708" w:rsidP="00574C6A">
      <w:pPr>
        <w:pStyle w:val="Header"/>
        <w:tabs>
          <w:tab w:val="left" w:pos="1680"/>
        </w:tabs>
        <w:jc w:val="center"/>
        <w:rPr>
          <w:sz w:val="52"/>
          <w:szCs w:val="52"/>
          <w:lang w:val="en-US"/>
        </w:rPr>
      </w:pPr>
      <w:r w:rsidRPr="00B70708">
        <w:rPr>
          <w:sz w:val="52"/>
          <w:szCs w:val="52"/>
          <w:lang w:val="en-US"/>
        </w:rPr>
        <w:t>JAIVARDHAN RAJPUROHIT</w:t>
      </w:r>
    </w:p>
    <w:p w14:paraId="15C33630" w14:textId="74F73E72" w:rsidR="00B70708" w:rsidRDefault="00B70708" w:rsidP="00574C6A">
      <w:pPr>
        <w:pStyle w:val="Header"/>
        <w:jc w:val="center"/>
      </w:pPr>
      <w:hyperlink r:id="rId5" w:history="1">
        <w:r w:rsidRPr="00D16DAB">
          <w:rPr>
            <w:rStyle w:val="Hyperlink"/>
          </w:rPr>
          <w:t>jaivardhanrajpurohit999@gmail.com</w:t>
        </w:r>
      </w:hyperlink>
      <w:r w:rsidRPr="00D16DAB">
        <w:t xml:space="preserve"> </w:t>
      </w:r>
      <w:r>
        <w:t>|</w:t>
      </w:r>
      <w:hyperlink r:id="rId6" w:history="1">
        <w:r w:rsidRPr="00A21E12">
          <w:rPr>
            <w:rStyle w:val="Hyperlink"/>
          </w:rPr>
          <w:t>Linkedin</w:t>
        </w:r>
      </w:hyperlink>
      <w:r w:rsidRPr="00D16DAB">
        <w:t xml:space="preserve"> |</w:t>
      </w:r>
      <w:hyperlink r:id="rId7" w:history="1">
        <w:r w:rsidRPr="00D16DAB">
          <w:rPr>
            <w:rStyle w:val="Hyperlink"/>
          </w:rPr>
          <w:t>GitHub</w:t>
        </w:r>
      </w:hyperlink>
      <w:r w:rsidRPr="00D16DAB">
        <w:t xml:space="preserve"> |</w:t>
      </w:r>
      <w:hyperlink r:id="rId8" w:history="1">
        <w:r w:rsidRPr="00D16DAB">
          <w:rPr>
            <w:rStyle w:val="Hyperlink"/>
          </w:rPr>
          <w:t>LeetCode</w:t>
        </w:r>
      </w:hyperlink>
      <w:r w:rsidRPr="00D16DAB">
        <w:t xml:space="preserve"> |</w:t>
      </w:r>
      <w:hyperlink r:id="rId9" w:history="1">
        <w:r w:rsidRPr="00D16DAB">
          <w:rPr>
            <w:rStyle w:val="Hyperlink"/>
          </w:rPr>
          <w:t>GeeksforGeeks</w:t>
        </w:r>
      </w:hyperlink>
      <w:r>
        <w:t xml:space="preserve"> |8003236760</w:t>
      </w:r>
    </w:p>
    <w:p w14:paraId="06812D16" w14:textId="77777777" w:rsidR="00574C6A" w:rsidRPr="00773C35" w:rsidRDefault="00574C6A" w:rsidP="00B70708">
      <w:pPr>
        <w:pStyle w:val="Header"/>
      </w:pPr>
    </w:p>
    <w:p w14:paraId="097ED5BC" w14:textId="0B097738" w:rsidR="00B70708" w:rsidRDefault="00B70708" w:rsidP="00413D5C">
      <w:pPr>
        <w:pStyle w:val="NoSpacing"/>
        <w:pBdr>
          <w:bottom w:val="single" w:sz="6" w:space="1" w:color="auto"/>
        </w:pBdr>
        <w:rPr>
          <w:b/>
          <w:bCs/>
          <w:sz w:val="28"/>
          <w:szCs w:val="28"/>
          <w:lang w:val="en-US"/>
        </w:rPr>
      </w:pPr>
      <w:r w:rsidRPr="00B70708">
        <w:rPr>
          <w:b/>
          <w:bCs/>
          <w:sz w:val="28"/>
          <w:szCs w:val="28"/>
          <w:lang w:val="en-US"/>
        </w:rPr>
        <w:t>EDUCATION</w:t>
      </w:r>
    </w:p>
    <w:p w14:paraId="41227806" w14:textId="77777777" w:rsidR="00574C6A" w:rsidRDefault="00574C6A" w:rsidP="00413D5C">
      <w:pPr>
        <w:spacing w:after="25" w:line="240" w:lineRule="auto"/>
        <w:ind w:right="20"/>
        <w:rPr>
          <w:b/>
          <w:bCs/>
        </w:rPr>
      </w:pPr>
    </w:p>
    <w:p w14:paraId="3921AEF2" w14:textId="52DAD47A" w:rsidR="00B70708" w:rsidRPr="004B622E" w:rsidRDefault="00B70708" w:rsidP="00413D5C">
      <w:pPr>
        <w:spacing w:after="25" w:line="240" w:lineRule="auto"/>
        <w:ind w:right="20"/>
        <w:rPr>
          <w:b/>
          <w:bCs/>
        </w:rPr>
      </w:pPr>
      <w:r w:rsidRPr="004B622E">
        <w:rPr>
          <w:b/>
          <w:bCs/>
        </w:rPr>
        <w:t xml:space="preserve">Vellore Institue Of </w:t>
      </w:r>
      <w:proofErr w:type="gramStart"/>
      <w:r w:rsidRPr="004B622E">
        <w:rPr>
          <w:b/>
          <w:bCs/>
        </w:rPr>
        <w:t>Technology ,</w:t>
      </w:r>
      <w:proofErr w:type="gramEnd"/>
      <w:r w:rsidRPr="004B622E">
        <w:rPr>
          <w:b/>
          <w:bCs/>
        </w:rPr>
        <w:t xml:space="preserve"> Bhopal  </w:t>
      </w:r>
      <w:r w:rsidR="005678E8" w:rsidRPr="004B622E">
        <w:rPr>
          <w:b/>
          <w:bCs/>
        </w:rPr>
        <w:t xml:space="preserve">   </w:t>
      </w:r>
      <w:r w:rsidRPr="004B622E">
        <w:rPr>
          <w:b/>
          <w:bCs/>
        </w:rPr>
        <w:t xml:space="preserve">      </w:t>
      </w:r>
      <w:r w:rsidRPr="004B622E">
        <w:rPr>
          <w:b/>
          <w:bCs/>
        </w:rPr>
        <w:tab/>
      </w:r>
      <w:r w:rsidRPr="004B622E">
        <w:rPr>
          <w:b/>
          <w:bCs/>
        </w:rPr>
        <w:tab/>
      </w:r>
      <w:r w:rsidRPr="004B622E">
        <w:rPr>
          <w:b/>
          <w:bCs/>
        </w:rPr>
        <w:tab/>
      </w:r>
      <w:r w:rsidRPr="004B622E">
        <w:rPr>
          <w:b/>
          <w:bCs/>
        </w:rPr>
        <w:tab/>
      </w:r>
      <w:r w:rsidRPr="004B622E">
        <w:rPr>
          <w:b/>
          <w:bCs/>
        </w:rPr>
        <w:tab/>
      </w:r>
      <w:r w:rsidRPr="004B622E">
        <w:rPr>
          <w:b/>
          <w:bCs/>
        </w:rPr>
        <w:tab/>
      </w:r>
      <w:r w:rsidRPr="004B622E">
        <w:t xml:space="preserve">  </w:t>
      </w:r>
      <w:r w:rsidR="00574C6A" w:rsidRPr="004B622E">
        <w:t xml:space="preserve">            </w:t>
      </w:r>
      <w:r w:rsidR="005678E8" w:rsidRPr="004B622E">
        <w:t xml:space="preserve">            </w:t>
      </w:r>
      <w:r w:rsidRPr="004B622E">
        <w:t>2022-2026</w:t>
      </w:r>
    </w:p>
    <w:p w14:paraId="46782EFA" w14:textId="6D836D44" w:rsidR="00B70708" w:rsidRPr="004B622E" w:rsidRDefault="00B70708" w:rsidP="00413D5C">
      <w:pPr>
        <w:spacing w:after="25" w:line="240" w:lineRule="auto"/>
        <w:ind w:right="20"/>
        <w:rPr>
          <w:b/>
        </w:rPr>
      </w:pPr>
      <w:r w:rsidRPr="004B622E">
        <w:t xml:space="preserve">Bachelor of </w:t>
      </w:r>
      <w:proofErr w:type="gramStart"/>
      <w:r w:rsidRPr="004B622E">
        <w:t>Technology</w:t>
      </w:r>
      <w:r w:rsidR="004B622E">
        <w:t xml:space="preserve"> ,</w:t>
      </w:r>
      <w:proofErr w:type="gramEnd"/>
      <w:r w:rsidR="004B622E">
        <w:t xml:space="preserve"> </w:t>
      </w:r>
      <w:r w:rsidRPr="004B622E">
        <w:rPr>
          <w:i/>
        </w:rPr>
        <w:t xml:space="preserve">Computer Science and Engineering - </w:t>
      </w:r>
      <w:r w:rsidRPr="004B622E">
        <w:rPr>
          <w:b/>
          <w:i/>
        </w:rPr>
        <w:t>CGPA 9.</w:t>
      </w:r>
      <w:r w:rsidR="0078593A">
        <w:rPr>
          <w:b/>
          <w:i/>
        </w:rPr>
        <w:t>0</w:t>
      </w:r>
      <w:r w:rsidRPr="004B622E">
        <w:rPr>
          <w:b/>
          <w:i/>
        </w:rPr>
        <w:t>1</w:t>
      </w:r>
      <w:r w:rsidRPr="004B622E">
        <w:rPr>
          <w:i/>
        </w:rPr>
        <w:t xml:space="preserve"> </w:t>
      </w:r>
      <w:r w:rsidRPr="004B622E">
        <w:rPr>
          <w:b/>
        </w:rPr>
        <w:t xml:space="preserve">                                </w:t>
      </w:r>
      <w:r w:rsidR="00574C6A" w:rsidRPr="004B622E">
        <w:rPr>
          <w:b/>
        </w:rPr>
        <w:t xml:space="preserve"> </w:t>
      </w:r>
      <w:r w:rsidRPr="004B622E">
        <w:rPr>
          <w:b/>
        </w:rPr>
        <w:t xml:space="preserve"> </w:t>
      </w:r>
      <w:r w:rsidR="00574C6A" w:rsidRPr="004B622E">
        <w:rPr>
          <w:b/>
        </w:rPr>
        <w:t xml:space="preserve">           </w:t>
      </w:r>
      <w:r w:rsidR="005678E8" w:rsidRPr="004B622E">
        <w:rPr>
          <w:b/>
        </w:rPr>
        <w:t xml:space="preserve">        </w:t>
      </w:r>
      <w:proofErr w:type="gramStart"/>
      <w:r w:rsidRPr="004B622E">
        <w:rPr>
          <w:bCs/>
        </w:rPr>
        <w:t>Bhopal ,</w:t>
      </w:r>
      <w:proofErr w:type="gramEnd"/>
      <w:r w:rsidRPr="004B622E">
        <w:rPr>
          <w:bCs/>
        </w:rPr>
        <w:t xml:space="preserve"> MP</w:t>
      </w:r>
    </w:p>
    <w:p w14:paraId="65B0A8F0" w14:textId="638B7D29" w:rsidR="00B70708" w:rsidRPr="004B622E" w:rsidRDefault="00B70708" w:rsidP="00413D5C">
      <w:pPr>
        <w:spacing w:after="25" w:line="240" w:lineRule="auto"/>
        <w:ind w:right="20"/>
        <w:rPr>
          <w:b/>
          <w:bCs/>
        </w:rPr>
      </w:pPr>
      <w:r w:rsidRPr="004B622E">
        <w:rPr>
          <w:b/>
          <w:bCs/>
        </w:rPr>
        <w:t xml:space="preserve">K.D Jain Public </w:t>
      </w:r>
      <w:proofErr w:type="gramStart"/>
      <w:r w:rsidRPr="004B622E">
        <w:rPr>
          <w:b/>
          <w:bCs/>
        </w:rPr>
        <w:t>School ,</w:t>
      </w:r>
      <w:proofErr w:type="gramEnd"/>
      <w:r w:rsidRPr="004B622E">
        <w:rPr>
          <w:b/>
          <w:bCs/>
        </w:rPr>
        <w:t xml:space="preserve"> </w:t>
      </w:r>
      <w:proofErr w:type="gramStart"/>
      <w:r w:rsidRPr="004B622E">
        <w:rPr>
          <w:b/>
          <w:bCs/>
        </w:rPr>
        <w:t xml:space="preserve">Rajasthan  </w:t>
      </w:r>
      <w:r w:rsidRPr="004B622E">
        <w:rPr>
          <w:b/>
          <w:bCs/>
        </w:rPr>
        <w:tab/>
      </w:r>
      <w:proofErr w:type="gramEnd"/>
      <w:r w:rsidRPr="004B622E">
        <w:rPr>
          <w:b/>
          <w:bCs/>
        </w:rPr>
        <w:tab/>
      </w:r>
      <w:r w:rsidRPr="004B622E">
        <w:rPr>
          <w:b/>
          <w:bCs/>
        </w:rPr>
        <w:tab/>
      </w:r>
      <w:r w:rsidRPr="004B622E">
        <w:rPr>
          <w:b/>
          <w:bCs/>
        </w:rPr>
        <w:tab/>
      </w:r>
      <w:r w:rsidRPr="004B622E">
        <w:rPr>
          <w:b/>
          <w:bCs/>
        </w:rPr>
        <w:tab/>
      </w:r>
      <w:r w:rsidRPr="004B622E">
        <w:rPr>
          <w:b/>
          <w:bCs/>
        </w:rPr>
        <w:tab/>
      </w:r>
      <w:r w:rsidRPr="004B622E">
        <w:rPr>
          <w:b/>
          <w:bCs/>
        </w:rPr>
        <w:tab/>
        <w:t xml:space="preserve">          </w:t>
      </w:r>
      <w:r w:rsidRPr="004B622E">
        <w:t xml:space="preserve">  </w:t>
      </w:r>
      <w:r w:rsidR="00574C6A" w:rsidRPr="004B622E">
        <w:t xml:space="preserve">             </w:t>
      </w:r>
      <w:r w:rsidR="005678E8" w:rsidRPr="004B622E">
        <w:t xml:space="preserve">           </w:t>
      </w:r>
      <w:r w:rsidRPr="004B622E">
        <w:t>2022</w:t>
      </w:r>
    </w:p>
    <w:p w14:paraId="4385B886" w14:textId="639E3A98" w:rsidR="00B70708" w:rsidRPr="004B622E" w:rsidRDefault="00B70708" w:rsidP="00413D5C">
      <w:pPr>
        <w:spacing w:after="25" w:line="240" w:lineRule="auto"/>
        <w:ind w:right="20"/>
      </w:pPr>
      <w:r w:rsidRPr="004B622E">
        <w:t xml:space="preserve">CBSE Class 12 - </w:t>
      </w:r>
      <w:r w:rsidRPr="004B622E">
        <w:rPr>
          <w:b/>
        </w:rPr>
        <w:t>Percentage 88.4%</w:t>
      </w:r>
      <w:r w:rsidRPr="004B622E">
        <w:rPr>
          <w:i/>
        </w:rPr>
        <w:t xml:space="preserve"> </w:t>
      </w:r>
      <w:r w:rsidRPr="004B622E">
        <w:t xml:space="preserve">       </w:t>
      </w:r>
      <w:r w:rsidRPr="004B622E">
        <w:tab/>
      </w:r>
      <w:r w:rsidRPr="004B622E">
        <w:tab/>
      </w:r>
      <w:r w:rsidRPr="004B622E">
        <w:tab/>
      </w:r>
      <w:r w:rsidRPr="004B622E">
        <w:tab/>
      </w:r>
      <w:r w:rsidRPr="004B622E">
        <w:tab/>
        <w:t xml:space="preserve">           </w:t>
      </w:r>
      <w:r w:rsidR="00574C6A" w:rsidRPr="004B622E">
        <w:t xml:space="preserve">            </w:t>
      </w:r>
      <w:r w:rsidR="005678E8" w:rsidRPr="004B622E">
        <w:t xml:space="preserve">           </w:t>
      </w:r>
      <w:r w:rsidRPr="004B622E">
        <w:t>Kishangarh, Rajasthan</w:t>
      </w:r>
    </w:p>
    <w:p w14:paraId="03E39B40" w14:textId="386FD0A1" w:rsidR="00B70708" w:rsidRPr="004B622E" w:rsidRDefault="00B70708" w:rsidP="00413D5C">
      <w:pPr>
        <w:spacing w:after="19" w:line="240" w:lineRule="auto"/>
        <w:ind w:right="20"/>
        <w:rPr>
          <w:b/>
          <w:bCs/>
        </w:rPr>
      </w:pPr>
      <w:r w:rsidRPr="004B622E">
        <w:rPr>
          <w:b/>
          <w:bCs/>
        </w:rPr>
        <w:t xml:space="preserve">K.D Jain Public </w:t>
      </w:r>
      <w:proofErr w:type="gramStart"/>
      <w:r w:rsidRPr="004B622E">
        <w:rPr>
          <w:b/>
          <w:bCs/>
        </w:rPr>
        <w:t>School ,</w:t>
      </w:r>
      <w:proofErr w:type="gramEnd"/>
      <w:r w:rsidRPr="004B622E">
        <w:rPr>
          <w:b/>
          <w:bCs/>
        </w:rPr>
        <w:t xml:space="preserve"> Rajasthan</w:t>
      </w:r>
      <w:r w:rsidRPr="004B622E">
        <w:rPr>
          <w:b/>
          <w:bCs/>
        </w:rPr>
        <w:tab/>
      </w:r>
      <w:r w:rsidRPr="004B622E">
        <w:rPr>
          <w:b/>
          <w:bCs/>
        </w:rPr>
        <w:tab/>
      </w:r>
      <w:r w:rsidRPr="004B622E">
        <w:rPr>
          <w:b/>
          <w:bCs/>
        </w:rPr>
        <w:tab/>
      </w:r>
      <w:r w:rsidRPr="004B622E">
        <w:rPr>
          <w:b/>
          <w:bCs/>
        </w:rPr>
        <w:tab/>
      </w:r>
      <w:r w:rsidRPr="004B622E">
        <w:rPr>
          <w:b/>
          <w:bCs/>
        </w:rPr>
        <w:tab/>
      </w:r>
      <w:r w:rsidRPr="004B622E">
        <w:rPr>
          <w:b/>
          <w:bCs/>
        </w:rPr>
        <w:tab/>
      </w:r>
      <w:r w:rsidRPr="004B622E">
        <w:rPr>
          <w:b/>
          <w:bCs/>
        </w:rPr>
        <w:tab/>
        <w:t xml:space="preserve">         </w:t>
      </w:r>
      <w:r w:rsidRPr="004B622E">
        <w:t xml:space="preserve">   </w:t>
      </w:r>
      <w:r w:rsidR="00574C6A" w:rsidRPr="004B622E">
        <w:t xml:space="preserve">            </w:t>
      </w:r>
      <w:r w:rsidR="005678E8" w:rsidRPr="004B622E">
        <w:t xml:space="preserve">            </w:t>
      </w:r>
      <w:r w:rsidRPr="004B622E">
        <w:t>2020</w:t>
      </w:r>
    </w:p>
    <w:p w14:paraId="2C127E0A" w14:textId="62B3BDF8" w:rsidR="00B70708" w:rsidRDefault="00B70708" w:rsidP="00413D5C">
      <w:pPr>
        <w:spacing w:after="19" w:line="240" w:lineRule="auto"/>
        <w:ind w:right="20"/>
      </w:pPr>
      <w:r w:rsidRPr="004B622E">
        <w:t xml:space="preserve">CBSE Class 10 - </w:t>
      </w:r>
      <w:r w:rsidRPr="004B622E">
        <w:rPr>
          <w:b/>
        </w:rPr>
        <w:t>Percentage 85.6%</w:t>
      </w:r>
      <w:r w:rsidRPr="004B622E">
        <w:rPr>
          <w:b/>
        </w:rPr>
        <w:tab/>
      </w:r>
      <w:r w:rsidRPr="004B622E">
        <w:rPr>
          <w:b/>
        </w:rPr>
        <w:tab/>
      </w:r>
      <w:r w:rsidRPr="004B622E">
        <w:rPr>
          <w:b/>
        </w:rPr>
        <w:tab/>
      </w:r>
      <w:r w:rsidRPr="004B622E">
        <w:rPr>
          <w:b/>
        </w:rPr>
        <w:tab/>
      </w:r>
      <w:r w:rsidRPr="004B622E">
        <w:rPr>
          <w:b/>
        </w:rPr>
        <w:tab/>
        <w:t xml:space="preserve">           </w:t>
      </w:r>
      <w:r w:rsidR="00574C6A" w:rsidRPr="004B622E">
        <w:rPr>
          <w:b/>
        </w:rPr>
        <w:t xml:space="preserve">            </w:t>
      </w:r>
      <w:r w:rsidR="005678E8" w:rsidRPr="004B622E">
        <w:rPr>
          <w:b/>
        </w:rPr>
        <w:t xml:space="preserve">           </w:t>
      </w:r>
      <w:r w:rsidRPr="004B622E">
        <w:t>Kishangarh, Rajasthan</w:t>
      </w:r>
    </w:p>
    <w:p w14:paraId="48B8F586" w14:textId="77777777" w:rsidR="00D259C8" w:rsidRDefault="00D259C8" w:rsidP="00B70708">
      <w:pPr>
        <w:spacing w:after="19" w:line="276" w:lineRule="auto"/>
        <w:ind w:right="20"/>
      </w:pPr>
    </w:p>
    <w:p w14:paraId="4D7956A3" w14:textId="77777777" w:rsidR="00D259C8" w:rsidRDefault="00D259C8" w:rsidP="00413D5C">
      <w:pPr>
        <w:pBdr>
          <w:bottom w:val="single" w:sz="6" w:space="1" w:color="auto"/>
        </w:pBdr>
        <w:spacing w:after="19" w:line="240" w:lineRule="auto"/>
        <w:ind w:right="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TECHNICAL SKILLS</w:t>
      </w:r>
    </w:p>
    <w:p w14:paraId="42FD9876" w14:textId="77777777" w:rsidR="00D259C8" w:rsidRDefault="00D259C8" w:rsidP="00413D5C">
      <w:pPr>
        <w:spacing w:after="25" w:line="240" w:lineRule="auto"/>
        <w:ind w:right="20"/>
        <w:rPr>
          <w:b/>
          <w:bCs/>
          <w:sz w:val="24"/>
          <w:szCs w:val="24"/>
        </w:rPr>
      </w:pPr>
    </w:p>
    <w:p w14:paraId="15CEBA44" w14:textId="77777777" w:rsidR="00D259C8" w:rsidRPr="003D7966" w:rsidRDefault="00D259C8" w:rsidP="00413D5C">
      <w:pPr>
        <w:spacing w:after="25" w:line="240" w:lineRule="auto"/>
        <w:ind w:right="20"/>
        <w:rPr>
          <w:b/>
          <w:bCs/>
        </w:rPr>
      </w:pPr>
      <w:r w:rsidRPr="0018514B">
        <w:rPr>
          <w:b/>
          <w:bCs/>
          <w:sz w:val="24"/>
          <w:szCs w:val="24"/>
        </w:rPr>
        <w:t>Languages</w:t>
      </w:r>
      <w:r w:rsidRPr="0018514B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–</w:t>
      </w:r>
      <w:r w:rsidRPr="0018514B">
        <w:rPr>
          <w:b/>
          <w:bCs/>
          <w:sz w:val="28"/>
          <w:szCs w:val="28"/>
        </w:rPr>
        <w:t xml:space="preserve"> </w:t>
      </w:r>
      <w:proofErr w:type="gramStart"/>
      <w:r w:rsidRPr="003D7966">
        <w:t>C</w:t>
      </w:r>
      <w:r>
        <w:t xml:space="preserve"> ,</w:t>
      </w:r>
      <w:proofErr w:type="gramEnd"/>
      <w:r>
        <w:t xml:space="preserve"> </w:t>
      </w:r>
      <w:proofErr w:type="gramStart"/>
      <w:r w:rsidRPr="003D7966">
        <w:t>C++ ,</w:t>
      </w:r>
      <w:proofErr w:type="gramEnd"/>
      <w:r w:rsidRPr="003D7966">
        <w:t xml:space="preserve"> </w:t>
      </w:r>
      <w:proofErr w:type="gramStart"/>
      <w:r w:rsidRPr="003D7966">
        <w:t>HTML ,</w:t>
      </w:r>
      <w:proofErr w:type="gramEnd"/>
      <w:r w:rsidRPr="003D7966">
        <w:t xml:space="preserve"> </w:t>
      </w:r>
      <w:proofErr w:type="gramStart"/>
      <w:r w:rsidRPr="003D7966">
        <w:t>CSS ,</w:t>
      </w:r>
      <w:proofErr w:type="gramEnd"/>
      <w:r w:rsidRPr="003D7966">
        <w:t xml:space="preserve"> Javascript </w:t>
      </w:r>
    </w:p>
    <w:p w14:paraId="36CC7C8C" w14:textId="77777777" w:rsidR="00D259C8" w:rsidRPr="003D7966" w:rsidRDefault="00D259C8" w:rsidP="00413D5C">
      <w:pPr>
        <w:spacing w:after="25" w:line="240" w:lineRule="auto"/>
        <w:ind w:right="20"/>
      </w:pPr>
      <w:r w:rsidRPr="0018514B">
        <w:rPr>
          <w:b/>
          <w:bCs/>
          <w:sz w:val="24"/>
          <w:szCs w:val="24"/>
        </w:rPr>
        <w:t>Development –</w:t>
      </w:r>
      <w:r w:rsidRPr="0018514B">
        <w:rPr>
          <w:b/>
          <w:bCs/>
          <w:sz w:val="28"/>
          <w:szCs w:val="28"/>
        </w:rPr>
        <w:t xml:space="preserve"> </w:t>
      </w:r>
      <w:proofErr w:type="gramStart"/>
      <w:r w:rsidRPr="003D7966">
        <w:t>React.js ,</w:t>
      </w:r>
      <w:proofErr w:type="gramEnd"/>
      <w:r w:rsidRPr="003D7966">
        <w:t xml:space="preserve"> </w:t>
      </w:r>
      <w:proofErr w:type="gramStart"/>
      <w:r w:rsidRPr="003D7966">
        <w:t>Node.js ,Tailwind</w:t>
      </w:r>
      <w:proofErr w:type="gramEnd"/>
      <w:r w:rsidRPr="003D7966">
        <w:t xml:space="preserve"> , </w:t>
      </w:r>
      <w:proofErr w:type="gramStart"/>
      <w:r w:rsidRPr="003D7966">
        <w:t>Git ,</w:t>
      </w:r>
      <w:proofErr w:type="gramEnd"/>
      <w:r w:rsidRPr="003D7966">
        <w:t xml:space="preserve"> </w:t>
      </w:r>
      <w:proofErr w:type="gramStart"/>
      <w:r w:rsidRPr="003D7966">
        <w:t>Github ,</w:t>
      </w:r>
      <w:proofErr w:type="gramEnd"/>
      <w:r w:rsidRPr="003D7966">
        <w:t xml:space="preserve"> </w:t>
      </w:r>
      <w:proofErr w:type="gramStart"/>
      <w:r w:rsidRPr="003D7966">
        <w:t>MongoDB</w:t>
      </w:r>
      <w:r>
        <w:t xml:space="preserve"> ,</w:t>
      </w:r>
      <w:proofErr w:type="gramEnd"/>
      <w:r>
        <w:t xml:space="preserve"> </w:t>
      </w:r>
      <w:proofErr w:type="gramStart"/>
      <w:r>
        <w:t>Clerk ,</w:t>
      </w:r>
      <w:proofErr w:type="gramEnd"/>
      <w:r>
        <w:t xml:space="preserve"> Stripe</w:t>
      </w:r>
    </w:p>
    <w:p w14:paraId="5DD2E963" w14:textId="77777777" w:rsidR="00D259C8" w:rsidRDefault="00D259C8" w:rsidP="00413D5C">
      <w:pPr>
        <w:spacing w:after="25" w:line="240" w:lineRule="auto"/>
        <w:ind w:right="20"/>
        <w:rPr>
          <w:b/>
          <w:bCs/>
          <w:sz w:val="20"/>
          <w:szCs w:val="20"/>
        </w:rPr>
      </w:pPr>
      <w:r w:rsidRPr="0018514B">
        <w:rPr>
          <w:b/>
          <w:bCs/>
          <w:sz w:val="24"/>
          <w:szCs w:val="24"/>
        </w:rPr>
        <w:t>Coursework –</w:t>
      </w:r>
      <w:r w:rsidRPr="0018514B">
        <w:rPr>
          <w:b/>
          <w:bCs/>
          <w:sz w:val="28"/>
          <w:szCs w:val="28"/>
        </w:rPr>
        <w:t xml:space="preserve">  </w:t>
      </w:r>
      <w:r w:rsidRPr="0018514B">
        <w:rPr>
          <w:b/>
          <w:bCs/>
          <w:sz w:val="20"/>
          <w:szCs w:val="20"/>
        </w:rPr>
        <w:t xml:space="preserve"> </w:t>
      </w:r>
      <w:r w:rsidRPr="003D7966">
        <w:t xml:space="preserve">Data Structures &amp; </w:t>
      </w:r>
      <w:proofErr w:type="gramStart"/>
      <w:r w:rsidRPr="003D7966">
        <w:t>Algorithms ,</w:t>
      </w:r>
      <w:proofErr w:type="gramEnd"/>
      <w:r w:rsidRPr="003D7966">
        <w:t xml:space="preserve"> Object-Oriented </w:t>
      </w:r>
      <w:proofErr w:type="gramStart"/>
      <w:r w:rsidRPr="003D7966">
        <w:t>Programming ,</w:t>
      </w:r>
      <w:proofErr w:type="gramEnd"/>
      <w:r w:rsidRPr="003D7966">
        <w:t xml:space="preserve"> Operating </w:t>
      </w:r>
      <w:proofErr w:type="gramStart"/>
      <w:r w:rsidRPr="003D7966">
        <w:t>System ,</w:t>
      </w:r>
      <w:proofErr w:type="gramEnd"/>
      <w:r w:rsidRPr="003D7966">
        <w:t xml:space="preserve"> Database Management </w:t>
      </w:r>
      <w:proofErr w:type="gramStart"/>
      <w:r w:rsidRPr="003D7966">
        <w:t>System ,</w:t>
      </w:r>
      <w:proofErr w:type="gramEnd"/>
      <w:r w:rsidRPr="003D7966">
        <w:t xml:space="preserve"> Computer Network</w:t>
      </w:r>
      <w:r w:rsidRPr="0018514B">
        <w:rPr>
          <w:b/>
          <w:bCs/>
          <w:sz w:val="20"/>
          <w:szCs w:val="20"/>
        </w:rPr>
        <w:t xml:space="preserve"> </w:t>
      </w:r>
    </w:p>
    <w:p w14:paraId="4925E2C4" w14:textId="77777777" w:rsidR="00D259C8" w:rsidRPr="004B622E" w:rsidRDefault="00D259C8" w:rsidP="00B70708">
      <w:pPr>
        <w:spacing w:after="19" w:line="276" w:lineRule="auto"/>
        <w:ind w:right="20"/>
      </w:pPr>
    </w:p>
    <w:p w14:paraId="4D9C64D3" w14:textId="569285CB" w:rsidR="00B70708" w:rsidRDefault="00B70708" w:rsidP="00413D5C">
      <w:pPr>
        <w:pBdr>
          <w:bottom w:val="single" w:sz="6" w:space="1" w:color="auto"/>
        </w:pBdr>
        <w:spacing w:after="19" w:line="240" w:lineRule="auto"/>
        <w:ind w:right="20"/>
        <w:rPr>
          <w:b/>
          <w:bCs/>
          <w:sz w:val="28"/>
          <w:szCs w:val="28"/>
        </w:rPr>
      </w:pPr>
      <w:r w:rsidRPr="00B70708">
        <w:rPr>
          <w:b/>
          <w:bCs/>
          <w:sz w:val="28"/>
          <w:szCs w:val="28"/>
        </w:rPr>
        <w:t>PROJECTS</w:t>
      </w:r>
    </w:p>
    <w:p w14:paraId="3D692EDB" w14:textId="77777777" w:rsidR="00574C6A" w:rsidRDefault="00574C6A" w:rsidP="00413D5C">
      <w:pPr>
        <w:spacing w:after="25" w:line="240" w:lineRule="auto"/>
        <w:ind w:right="20"/>
        <w:rPr>
          <w:b/>
          <w:bCs/>
          <w:sz w:val="24"/>
          <w:szCs w:val="24"/>
        </w:rPr>
      </w:pPr>
    </w:p>
    <w:p w14:paraId="073FCAC7" w14:textId="3E55AB8E" w:rsidR="004E1473" w:rsidRPr="00D064D1" w:rsidRDefault="00B70708" w:rsidP="00413D5C">
      <w:pPr>
        <w:spacing w:after="25" w:line="240" w:lineRule="auto"/>
        <w:ind w:right="20"/>
      </w:pPr>
      <w:r w:rsidRPr="0018514B">
        <w:rPr>
          <w:b/>
          <w:bCs/>
          <w:sz w:val="24"/>
          <w:szCs w:val="24"/>
        </w:rPr>
        <w:t>FABEL</w:t>
      </w:r>
      <w:r w:rsidRPr="0018514B">
        <w:rPr>
          <w:b/>
          <w:bCs/>
          <w:sz w:val="28"/>
          <w:szCs w:val="28"/>
        </w:rPr>
        <w:t xml:space="preserve"> </w:t>
      </w:r>
      <w:r w:rsidR="00703702">
        <w:rPr>
          <w:b/>
          <w:bCs/>
        </w:rPr>
        <w:t>|</w:t>
      </w:r>
      <w:r w:rsidRPr="00B403F1">
        <w:rPr>
          <w:b/>
          <w:bCs/>
        </w:rPr>
        <w:t xml:space="preserve"> HTML, Tailwind , React.js, Node.js ,</w:t>
      </w:r>
      <w:r w:rsidR="00212395">
        <w:rPr>
          <w:b/>
          <w:bCs/>
        </w:rPr>
        <w:t xml:space="preserve"> </w:t>
      </w:r>
      <w:r w:rsidR="00EC5137">
        <w:rPr>
          <w:b/>
          <w:bCs/>
        </w:rPr>
        <w:t xml:space="preserve">Express.js , </w:t>
      </w:r>
      <w:ins w:id="0" w:author="Microsoft Word" w:date="2025-04-14T18:13:00Z" w16du:dateUtc="2025-04-14T12:43:00Z">
        <w:r w:rsidRPr="00B403F1">
          <w:rPr>
            <w:b/>
            <w:bCs/>
          </w:rPr>
          <w:t xml:space="preserve"> </w:t>
        </w:r>
      </w:ins>
      <w:r w:rsidRPr="00B403F1">
        <w:rPr>
          <w:b/>
          <w:bCs/>
        </w:rPr>
        <w:t xml:space="preserve">MongoDb , Stripe </w:t>
      </w:r>
      <w:r w:rsidR="00574C6A">
        <w:rPr>
          <w:b/>
          <w:bCs/>
        </w:rPr>
        <w:t xml:space="preserve">                            </w:t>
      </w:r>
      <w:r w:rsidR="008E019A">
        <w:rPr>
          <w:b/>
          <w:bCs/>
        </w:rPr>
        <w:t xml:space="preserve">            </w:t>
      </w:r>
      <w:r w:rsidR="00574C6A">
        <w:rPr>
          <w:b/>
          <w:bCs/>
        </w:rPr>
        <w:t xml:space="preserve"> </w:t>
      </w:r>
      <w:hyperlink r:id="rId10" w:history="1">
        <w:r w:rsidR="007C20E1" w:rsidRPr="005678E8">
          <w:rPr>
            <w:rStyle w:val="Hyperlink"/>
          </w:rPr>
          <w:t>Github</w:t>
        </w:r>
      </w:hyperlink>
      <w:r w:rsidR="007C20E1">
        <w:t xml:space="preserve"> | </w:t>
      </w:r>
      <w:hyperlink r:id="rId11" w:history="1">
        <w:r w:rsidR="007C20E1" w:rsidRPr="001119D3">
          <w:rPr>
            <w:rStyle w:val="Hyperlink"/>
          </w:rPr>
          <w:t>Video</w:t>
        </w:r>
      </w:hyperlink>
    </w:p>
    <w:p w14:paraId="3A4F331E" w14:textId="77777777" w:rsidR="00B70708" w:rsidRDefault="00B70708" w:rsidP="00413D5C">
      <w:pPr>
        <w:spacing w:after="25" w:line="240" w:lineRule="auto"/>
        <w:ind w:right="20"/>
      </w:pPr>
      <w:r>
        <w:t>It</w:t>
      </w:r>
      <w:r w:rsidRPr="001A311E">
        <w:t> is a full-stack MERN (MongoDB, Express, React, Node.js) book storeapp featuring Firebase authentication, CRUD operations, and REST API integration. The project includes a React frontend with dynamic routing, a Node.js backend with MongoDB for data storage, and secure user login via Google/email. Built with optimized API calls, CORS configuration, and modular architecture for scalability. Demonstrates end-to-end web development with modern frameworks and cloud authentication.</w:t>
      </w:r>
    </w:p>
    <w:p w14:paraId="65223BFE" w14:textId="77777777" w:rsidR="00574C6A" w:rsidRDefault="00574C6A" w:rsidP="00413D5C">
      <w:pPr>
        <w:spacing w:after="25" w:line="240" w:lineRule="auto"/>
        <w:ind w:right="20"/>
      </w:pPr>
    </w:p>
    <w:p w14:paraId="486E231C" w14:textId="211C1D30" w:rsidR="00B70708" w:rsidRDefault="00B70708" w:rsidP="00413D5C">
      <w:pPr>
        <w:spacing w:after="25" w:line="240" w:lineRule="auto"/>
        <w:ind w:right="20"/>
      </w:pPr>
      <w:r w:rsidRPr="0018514B">
        <w:rPr>
          <w:b/>
          <w:bCs/>
          <w:sz w:val="24"/>
          <w:szCs w:val="24"/>
        </w:rPr>
        <w:t>L</w:t>
      </w:r>
      <w:r w:rsidR="005678E8">
        <w:rPr>
          <w:b/>
          <w:bCs/>
          <w:sz w:val="24"/>
          <w:szCs w:val="24"/>
        </w:rPr>
        <w:t>EARNIVERSE</w:t>
      </w:r>
      <w:r w:rsidR="00703702">
        <w:t>|</w:t>
      </w:r>
      <w:r>
        <w:t xml:space="preserve"> </w:t>
      </w:r>
      <w:r w:rsidRPr="00B403F1">
        <w:rPr>
          <w:b/>
          <w:bCs/>
        </w:rPr>
        <w:t>HTML , Tailwind , Javascript ,  React.js , Clerk</w:t>
      </w:r>
      <w:r w:rsidRPr="00B403F1">
        <w:t xml:space="preserve"> </w:t>
      </w:r>
      <w:r w:rsidR="005678E8">
        <w:tab/>
      </w:r>
      <w:r w:rsidR="005678E8">
        <w:tab/>
      </w:r>
      <w:r w:rsidR="005678E8">
        <w:tab/>
        <w:t xml:space="preserve">                  </w:t>
      </w:r>
      <w:r w:rsidR="00C20DBE">
        <w:t xml:space="preserve">               </w:t>
      </w:r>
      <w:hyperlink r:id="rId12" w:history="1">
        <w:r w:rsidR="005678E8" w:rsidRPr="005678E8">
          <w:rPr>
            <w:rStyle w:val="Hyperlink"/>
          </w:rPr>
          <w:t>Github</w:t>
        </w:r>
      </w:hyperlink>
      <w:r w:rsidR="005678E8">
        <w:t xml:space="preserve"> | </w:t>
      </w:r>
      <w:hyperlink r:id="rId13" w:history="1">
        <w:r w:rsidR="005678E8" w:rsidRPr="001119D3">
          <w:rPr>
            <w:rStyle w:val="Hyperlink"/>
          </w:rPr>
          <w:t>Video</w:t>
        </w:r>
      </w:hyperlink>
    </w:p>
    <w:p w14:paraId="76C810DE" w14:textId="77777777" w:rsidR="00B70708" w:rsidRDefault="00B70708" w:rsidP="00413D5C">
      <w:pPr>
        <w:spacing w:after="25" w:line="240" w:lineRule="auto"/>
        <w:ind w:right="20"/>
      </w:pPr>
      <w:r>
        <w:t>It</w:t>
      </w:r>
      <w:r w:rsidRPr="00DB3668">
        <w:t> is a responsive course hub built with </w:t>
      </w:r>
      <w:r w:rsidRPr="0018514B">
        <w:rPr>
          <w:b/>
          <w:bCs/>
        </w:rPr>
        <w:t>React.js</w:t>
      </w:r>
      <w:r w:rsidRPr="00DB3668">
        <w:t> and </w:t>
      </w:r>
      <w:r w:rsidRPr="0018514B">
        <w:rPr>
          <w:b/>
          <w:bCs/>
        </w:rPr>
        <w:t>Clerk Authentication</w:t>
      </w:r>
      <w:r w:rsidRPr="00DB3668">
        <w:t>, offering a seamless way to explore diverse learning programs. Developed with </w:t>
      </w:r>
      <w:r w:rsidRPr="0018514B">
        <w:rPr>
          <w:b/>
          <w:bCs/>
        </w:rPr>
        <w:t>HTML, CSS, and JavaScript</w:t>
      </w:r>
      <w:r w:rsidRPr="00DB3668">
        <w:t>, it delivers a smooth user experience with secure login and interactive browsing. The project highlights </w:t>
      </w:r>
      <w:r w:rsidRPr="0018514B">
        <w:rPr>
          <w:b/>
          <w:bCs/>
        </w:rPr>
        <w:t>frontend development skills</w:t>
      </w:r>
      <w:r w:rsidRPr="00DB3668">
        <w:t> with a focus on clean design and real-world authentication integration.</w:t>
      </w:r>
    </w:p>
    <w:p w14:paraId="5ECF29D9" w14:textId="77777777" w:rsidR="00574C6A" w:rsidRDefault="00574C6A" w:rsidP="00413D5C">
      <w:pPr>
        <w:pBdr>
          <w:bottom w:val="single" w:sz="6" w:space="1" w:color="auto"/>
        </w:pBdr>
        <w:spacing w:after="19" w:line="240" w:lineRule="auto"/>
        <w:ind w:right="20"/>
        <w:rPr>
          <w:b/>
          <w:bCs/>
          <w:sz w:val="28"/>
          <w:szCs w:val="28"/>
        </w:rPr>
      </w:pPr>
    </w:p>
    <w:p w14:paraId="665DDDA9" w14:textId="073764D9" w:rsidR="00B70708" w:rsidRDefault="00B70708" w:rsidP="00413D5C">
      <w:pPr>
        <w:pBdr>
          <w:bottom w:val="single" w:sz="6" w:space="1" w:color="auto"/>
        </w:pBdr>
        <w:spacing w:after="19" w:line="240" w:lineRule="auto"/>
        <w:ind w:right="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ACHIEVEMENTS</w:t>
      </w:r>
    </w:p>
    <w:p w14:paraId="36A711D7" w14:textId="77777777" w:rsidR="00574C6A" w:rsidRDefault="00574C6A" w:rsidP="00413D5C">
      <w:pPr>
        <w:spacing w:after="19" w:line="240" w:lineRule="auto"/>
        <w:ind w:right="20"/>
        <w:rPr>
          <w:lang w:val="en-US"/>
        </w:rPr>
      </w:pPr>
    </w:p>
    <w:p w14:paraId="70036037" w14:textId="29040FF8" w:rsidR="00B70708" w:rsidRPr="002D5EF9" w:rsidRDefault="00B70708" w:rsidP="00413D5C">
      <w:pPr>
        <w:spacing w:after="19" w:line="240" w:lineRule="auto"/>
        <w:ind w:right="20"/>
        <w:jc w:val="both"/>
        <w:rPr>
          <w:lang w:val="en-US"/>
        </w:rPr>
      </w:pPr>
      <w:r w:rsidRPr="002D5EF9">
        <w:rPr>
          <w:lang w:val="en-US"/>
        </w:rPr>
        <w:t xml:space="preserve">Cleared Round 1 of SolVit </w:t>
      </w:r>
      <w:proofErr w:type="gramStart"/>
      <w:r w:rsidRPr="002D5EF9">
        <w:rPr>
          <w:lang w:val="en-US"/>
        </w:rPr>
        <w:t>Hackathon  Organised</w:t>
      </w:r>
      <w:proofErr w:type="gramEnd"/>
      <w:r w:rsidRPr="002D5EF9">
        <w:rPr>
          <w:lang w:val="en-US"/>
        </w:rPr>
        <w:t xml:space="preserve"> by VIT BHOPAL UNIVERSITY </w:t>
      </w:r>
      <w:r w:rsidR="005678E8" w:rsidRPr="002D5EF9">
        <w:rPr>
          <w:lang w:val="en-US"/>
        </w:rPr>
        <w:t xml:space="preserve">       </w:t>
      </w:r>
      <w:r w:rsidRPr="002D5EF9">
        <w:rPr>
          <w:lang w:val="en-US"/>
        </w:rPr>
        <w:t xml:space="preserve">                                  </w:t>
      </w:r>
      <w:r w:rsidR="00574C6A" w:rsidRPr="002D5EF9">
        <w:rPr>
          <w:lang w:val="en-US"/>
        </w:rPr>
        <w:t xml:space="preserve"> </w:t>
      </w:r>
      <w:r w:rsidRPr="002D5EF9">
        <w:rPr>
          <w:lang w:val="en-US"/>
        </w:rPr>
        <w:t xml:space="preserve">  </w:t>
      </w:r>
      <w:r w:rsidR="00574C6A" w:rsidRPr="002D5EF9">
        <w:rPr>
          <w:lang w:val="en-US"/>
        </w:rPr>
        <w:t xml:space="preserve">         </w:t>
      </w:r>
      <w:r w:rsidR="001119D3" w:rsidRPr="002D5EF9">
        <w:rPr>
          <w:lang w:val="en-US"/>
        </w:rPr>
        <w:t xml:space="preserve">  </w:t>
      </w:r>
      <w:r w:rsidR="005678E8" w:rsidRPr="002D5EF9">
        <w:rPr>
          <w:lang w:val="en-US"/>
        </w:rPr>
        <w:t xml:space="preserve"> </w:t>
      </w:r>
      <w:r w:rsidR="001119D3" w:rsidRPr="002D5EF9">
        <w:rPr>
          <w:lang w:val="en-US"/>
        </w:rPr>
        <w:t xml:space="preserve">    </w:t>
      </w:r>
    </w:p>
    <w:p w14:paraId="4A04ABB7" w14:textId="04E43001" w:rsidR="00B70708" w:rsidRPr="002D5EF9" w:rsidRDefault="00B70708" w:rsidP="00413D5C">
      <w:pPr>
        <w:spacing w:after="19" w:line="240" w:lineRule="auto"/>
        <w:ind w:right="20"/>
        <w:jc w:val="both"/>
        <w:rPr>
          <w:b/>
          <w:bCs/>
          <w:sz w:val="28"/>
          <w:szCs w:val="28"/>
        </w:rPr>
      </w:pPr>
      <w:r w:rsidRPr="002D5EF9">
        <w:rPr>
          <w:lang w:val="en-US"/>
        </w:rPr>
        <w:t xml:space="preserve">Secured Rank of 1154 in CodeChef Starters 171  </w:t>
      </w:r>
      <w:r w:rsidR="005678E8" w:rsidRPr="002D5EF9">
        <w:rPr>
          <w:lang w:val="en-US"/>
        </w:rPr>
        <w:t xml:space="preserve">       </w:t>
      </w:r>
      <w:r w:rsidRPr="002D5EF9">
        <w:rPr>
          <w:lang w:val="en-US"/>
        </w:rPr>
        <w:t xml:space="preserve">                                                                            </w:t>
      </w:r>
      <w:r w:rsidR="000F3976" w:rsidRPr="002D5EF9">
        <w:rPr>
          <w:lang w:val="en-US"/>
        </w:rPr>
        <w:t xml:space="preserve">  </w:t>
      </w:r>
      <w:r w:rsidRPr="002D5EF9">
        <w:rPr>
          <w:lang w:val="en-US"/>
        </w:rPr>
        <w:t xml:space="preserve"> </w:t>
      </w:r>
      <w:r w:rsidR="002D5EF9">
        <w:rPr>
          <w:lang w:val="en-US"/>
        </w:rPr>
        <w:t xml:space="preserve">                </w:t>
      </w:r>
      <w:hyperlink r:id="rId14" w:history="1">
        <w:r w:rsidR="000F3976" w:rsidRPr="002D5EF9">
          <w:rPr>
            <w:rStyle w:val="Hyperlink"/>
            <w:lang w:val="en-US"/>
          </w:rPr>
          <w:t>CodeChef</w:t>
        </w:r>
      </w:hyperlink>
    </w:p>
    <w:p w14:paraId="4096ADC7" w14:textId="77777777" w:rsidR="00B70708" w:rsidRDefault="00B70708" w:rsidP="00413D5C">
      <w:pPr>
        <w:pStyle w:val="Footer"/>
        <w:jc w:val="both"/>
        <w:rPr>
          <w:lang w:val="en-US"/>
        </w:rPr>
      </w:pPr>
      <w:r>
        <w:rPr>
          <w:lang w:val="en-US"/>
        </w:rPr>
        <w:t>Have a Rating of 1600+ in leetcode and 1300+ in CodeChef</w:t>
      </w:r>
    </w:p>
    <w:p w14:paraId="78CF8980" w14:textId="77777777" w:rsidR="00B70708" w:rsidRDefault="00B70708" w:rsidP="00413D5C">
      <w:pPr>
        <w:pStyle w:val="Footer"/>
        <w:jc w:val="both"/>
        <w:rPr>
          <w:lang w:val="en-US"/>
        </w:rPr>
      </w:pPr>
      <w:r>
        <w:rPr>
          <w:lang w:val="en-US"/>
        </w:rPr>
        <w:t>Solved 500+ DSA problems on leetcode &amp; GeeksforGeeks</w:t>
      </w:r>
    </w:p>
    <w:p w14:paraId="0C605E84" w14:textId="5C7A2311" w:rsidR="00B70708" w:rsidRDefault="00B70708" w:rsidP="00B70708">
      <w:pPr>
        <w:spacing w:after="19" w:line="276" w:lineRule="auto"/>
        <w:ind w:right="20"/>
        <w:rPr>
          <w:b/>
          <w:bCs/>
        </w:rPr>
      </w:pPr>
    </w:p>
    <w:p w14:paraId="00A9A598" w14:textId="0FC2F62E" w:rsidR="00B70708" w:rsidRPr="00B70708" w:rsidRDefault="00B70708" w:rsidP="00413D5C">
      <w:pPr>
        <w:pBdr>
          <w:bottom w:val="single" w:sz="6" w:space="1" w:color="auto"/>
        </w:pBdr>
        <w:spacing w:after="40" w:line="240" w:lineRule="auto"/>
        <w:jc w:val="both"/>
        <w:rPr>
          <w:rFonts w:ascii="Calibri" w:eastAsia="Calibri" w:hAnsi="Calibri"/>
          <w:b/>
          <w:bCs/>
          <w:sz w:val="28"/>
          <w:szCs w:val="28"/>
          <w:lang w:val="en-US"/>
        </w:rPr>
      </w:pPr>
      <w:r w:rsidRPr="009A034D">
        <w:rPr>
          <w:rFonts w:ascii="Calibri" w:eastAsia="Calibri" w:hAnsi="Calibri"/>
          <w:b/>
          <w:bCs/>
          <w:sz w:val="28"/>
          <w:szCs w:val="28"/>
          <w:lang w:val="en-US"/>
        </w:rPr>
        <w:t xml:space="preserve">CERTIFICATES </w:t>
      </w:r>
    </w:p>
    <w:p w14:paraId="572F5AC3" w14:textId="77777777" w:rsidR="00EC5137" w:rsidRDefault="00EC5137" w:rsidP="00413D5C">
      <w:pPr>
        <w:spacing w:after="25" w:line="240" w:lineRule="auto"/>
        <w:ind w:right="20"/>
        <w:jc w:val="both"/>
        <w:rPr>
          <w:sz w:val="24"/>
          <w:szCs w:val="24"/>
        </w:rPr>
      </w:pPr>
    </w:p>
    <w:p w14:paraId="497AE8F8" w14:textId="3E486A94" w:rsidR="004C3068" w:rsidRPr="002D5EF9" w:rsidRDefault="00B70708" w:rsidP="004C3068">
      <w:pPr>
        <w:spacing w:after="25" w:line="240" w:lineRule="auto"/>
        <w:ind w:right="20"/>
        <w:rPr>
          <w:sz w:val="24"/>
          <w:szCs w:val="24"/>
        </w:rPr>
      </w:pPr>
      <w:r w:rsidRPr="002D5EF9">
        <w:rPr>
          <w:sz w:val="24"/>
          <w:szCs w:val="24"/>
        </w:rPr>
        <w:t xml:space="preserve">Mern Stack </w:t>
      </w:r>
      <w:proofErr w:type="gramStart"/>
      <w:r w:rsidRPr="002D5EF9">
        <w:rPr>
          <w:sz w:val="24"/>
          <w:szCs w:val="24"/>
        </w:rPr>
        <w:t>Development  |</w:t>
      </w:r>
      <w:proofErr w:type="gramEnd"/>
      <w:r w:rsidRPr="002D5EF9">
        <w:rPr>
          <w:b/>
          <w:bCs/>
          <w:sz w:val="24"/>
          <w:szCs w:val="24"/>
        </w:rPr>
        <w:t xml:space="preserve"> SmartInternz</w:t>
      </w:r>
      <w:r w:rsidRPr="002D5EF9">
        <w:rPr>
          <w:sz w:val="24"/>
          <w:szCs w:val="24"/>
        </w:rPr>
        <w:t xml:space="preserve"> </w:t>
      </w:r>
      <w:r w:rsidR="004C3068">
        <w:rPr>
          <w:sz w:val="24"/>
          <w:szCs w:val="24"/>
        </w:rPr>
        <w:t xml:space="preserve">    </w:t>
      </w:r>
      <w:r w:rsidR="00703702">
        <w:rPr>
          <w:sz w:val="24"/>
          <w:szCs w:val="24"/>
        </w:rPr>
        <w:tab/>
      </w:r>
      <w:r w:rsidR="00703702">
        <w:rPr>
          <w:sz w:val="24"/>
          <w:szCs w:val="24"/>
        </w:rPr>
        <w:tab/>
      </w:r>
      <w:r w:rsidR="00703702">
        <w:rPr>
          <w:sz w:val="24"/>
          <w:szCs w:val="24"/>
        </w:rPr>
        <w:tab/>
      </w:r>
      <w:r w:rsidR="00703702">
        <w:rPr>
          <w:sz w:val="24"/>
          <w:szCs w:val="24"/>
        </w:rPr>
        <w:tab/>
      </w:r>
      <w:r w:rsidR="00703702">
        <w:rPr>
          <w:sz w:val="24"/>
          <w:szCs w:val="24"/>
        </w:rPr>
        <w:tab/>
      </w:r>
      <w:r w:rsidR="00703702">
        <w:rPr>
          <w:sz w:val="24"/>
          <w:szCs w:val="24"/>
        </w:rPr>
        <w:tab/>
      </w:r>
      <w:r w:rsidR="004C3068">
        <w:rPr>
          <w:sz w:val="24"/>
          <w:szCs w:val="24"/>
        </w:rPr>
        <w:t xml:space="preserve">          </w:t>
      </w:r>
    </w:p>
    <w:p w14:paraId="1DAD8DE7" w14:textId="360D3209" w:rsidR="00B70708" w:rsidRPr="002D5EF9" w:rsidRDefault="00B70708" w:rsidP="00413D5C">
      <w:pPr>
        <w:spacing w:after="25" w:line="240" w:lineRule="auto"/>
        <w:ind w:right="20"/>
        <w:jc w:val="both"/>
        <w:rPr>
          <w:sz w:val="24"/>
          <w:szCs w:val="24"/>
        </w:rPr>
      </w:pPr>
      <w:r w:rsidRPr="002D5EF9">
        <w:rPr>
          <w:sz w:val="24"/>
          <w:szCs w:val="24"/>
        </w:rPr>
        <w:t xml:space="preserve">The Bits and Bytes of Computer Networking | </w:t>
      </w:r>
      <w:r w:rsidRPr="002D5EF9">
        <w:rPr>
          <w:b/>
          <w:bCs/>
          <w:sz w:val="24"/>
          <w:szCs w:val="24"/>
        </w:rPr>
        <w:t xml:space="preserve">Coursera   </w:t>
      </w:r>
      <w:r w:rsidR="00684A10">
        <w:rPr>
          <w:b/>
          <w:bCs/>
          <w:sz w:val="24"/>
          <w:szCs w:val="24"/>
        </w:rPr>
        <w:tab/>
      </w:r>
      <w:r w:rsidR="00684A10">
        <w:rPr>
          <w:b/>
          <w:bCs/>
          <w:sz w:val="24"/>
          <w:szCs w:val="24"/>
        </w:rPr>
        <w:tab/>
      </w:r>
      <w:r w:rsidR="00684A10">
        <w:rPr>
          <w:b/>
          <w:bCs/>
          <w:sz w:val="24"/>
          <w:szCs w:val="24"/>
        </w:rPr>
        <w:tab/>
      </w:r>
      <w:r w:rsidR="00684A10">
        <w:rPr>
          <w:b/>
          <w:bCs/>
          <w:sz w:val="24"/>
          <w:szCs w:val="24"/>
        </w:rPr>
        <w:tab/>
        <w:t xml:space="preserve">          </w:t>
      </w:r>
    </w:p>
    <w:p w14:paraId="26298B72" w14:textId="0DB910B7" w:rsidR="00B70708" w:rsidRPr="002D5EF9" w:rsidRDefault="00B70708" w:rsidP="00413D5C">
      <w:pPr>
        <w:spacing w:after="25" w:line="240" w:lineRule="auto"/>
        <w:ind w:right="20"/>
        <w:jc w:val="both"/>
        <w:rPr>
          <w:b/>
          <w:bCs/>
          <w:sz w:val="24"/>
          <w:szCs w:val="24"/>
        </w:rPr>
      </w:pPr>
      <w:r w:rsidRPr="002D5EF9">
        <w:rPr>
          <w:sz w:val="24"/>
          <w:szCs w:val="24"/>
        </w:rPr>
        <w:t xml:space="preserve">Devops Fundamentals | </w:t>
      </w:r>
      <w:r w:rsidRPr="002D5EF9">
        <w:rPr>
          <w:b/>
          <w:bCs/>
          <w:sz w:val="24"/>
          <w:szCs w:val="24"/>
        </w:rPr>
        <w:t>IBM</w:t>
      </w:r>
    </w:p>
    <w:p w14:paraId="1B55101D" w14:textId="11849E4F" w:rsidR="00574C6A" w:rsidRPr="002D5EF9" w:rsidRDefault="00574C6A" w:rsidP="00413D5C">
      <w:pPr>
        <w:spacing w:after="25" w:line="240" w:lineRule="auto"/>
        <w:ind w:right="20"/>
        <w:jc w:val="both"/>
        <w:rPr>
          <w:b/>
          <w:bCs/>
          <w:sz w:val="24"/>
          <w:szCs w:val="24"/>
        </w:rPr>
      </w:pPr>
      <w:r w:rsidRPr="002D5EF9">
        <w:rPr>
          <w:sz w:val="24"/>
          <w:szCs w:val="24"/>
        </w:rPr>
        <w:t>MongoDB Node.js Developer Path |</w:t>
      </w:r>
      <w:r w:rsidRPr="002D5EF9">
        <w:rPr>
          <w:b/>
          <w:bCs/>
          <w:sz w:val="24"/>
          <w:szCs w:val="24"/>
        </w:rPr>
        <w:t xml:space="preserve"> SmartBridge  </w:t>
      </w:r>
    </w:p>
    <w:p w14:paraId="30BE20EE" w14:textId="77777777" w:rsidR="00574C6A" w:rsidRPr="009A034D" w:rsidRDefault="00574C6A" w:rsidP="00B70708">
      <w:pPr>
        <w:spacing w:after="25"/>
        <w:ind w:right="20"/>
        <w:rPr>
          <w:sz w:val="24"/>
          <w:szCs w:val="24"/>
        </w:rPr>
      </w:pPr>
    </w:p>
    <w:p w14:paraId="3DFF3B42" w14:textId="4DC7A736" w:rsidR="00B70708" w:rsidRDefault="00B70708" w:rsidP="00B70708">
      <w:pPr>
        <w:spacing w:after="25" w:line="276" w:lineRule="auto"/>
        <w:ind w:right="20"/>
        <w:rPr>
          <w:b/>
          <w:bCs/>
        </w:rPr>
      </w:pPr>
    </w:p>
    <w:p w14:paraId="00043F5B" w14:textId="77777777" w:rsidR="00B70708" w:rsidRDefault="00B70708" w:rsidP="00B70708">
      <w:pPr>
        <w:spacing w:after="25" w:line="276" w:lineRule="auto"/>
        <w:ind w:right="20"/>
        <w:rPr>
          <w:b/>
          <w:bCs/>
        </w:rPr>
      </w:pPr>
    </w:p>
    <w:p w14:paraId="6C41EEF3" w14:textId="454DDD73" w:rsidR="00B70708" w:rsidRDefault="00B70708" w:rsidP="00B70708">
      <w:pPr>
        <w:spacing w:after="25" w:line="276" w:lineRule="auto"/>
        <w:ind w:right="20"/>
        <w:rPr>
          <w:b/>
          <w:bCs/>
        </w:rPr>
      </w:pPr>
      <w:r>
        <w:rPr>
          <w:b/>
        </w:rPr>
        <w:t xml:space="preserve">     </w:t>
      </w:r>
      <w:r>
        <w:rPr>
          <w:b/>
          <w:bCs/>
        </w:rPr>
        <w:t xml:space="preserve">                                                                        </w:t>
      </w:r>
    </w:p>
    <w:p w14:paraId="6E088AF0" w14:textId="7467A521" w:rsidR="00B70708" w:rsidRPr="00B70708" w:rsidRDefault="00B70708" w:rsidP="00B70708">
      <w:pPr>
        <w:rPr>
          <w:b/>
        </w:rPr>
      </w:pPr>
      <w:r>
        <w:lastRenderedPageBreak/>
        <w:t xml:space="preserve"> </w:t>
      </w:r>
    </w:p>
    <w:sectPr w:rsidR="00B70708" w:rsidRPr="00B70708" w:rsidSect="005678E8">
      <w:pgSz w:w="11906" w:h="16838"/>
      <w:pgMar w:top="284" w:right="851" w:bottom="28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B5B7A"/>
    <w:multiLevelType w:val="hybridMultilevel"/>
    <w:tmpl w:val="2EE69B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23480B"/>
    <w:multiLevelType w:val="hybridMultilevel"/>
    <w:tmpl w:val="42A42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E62B1E"/>
    <w:multiLevelType w:val="hybridMultilevel"/>
    <w:tmpl w:val="CC601A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8620064">
    <w:abstractNumId w:val="2"/>
  </w:num>
  <w:num w:numId="2" w16cid:durableId="624770859">
    <w:abstractNumId w:val="0"/>
  </w:num>
  <w:num w:numId="3" w16cid:durableId="1374424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708"/>
    <w:rsid w:val="00063D96"/>
    <w:rsid w:val="000B6607"/>
    <w:rsid w:val="000F3976"/>
    <w:rsid w:val="001119D3"/>
    <w:rsid w:val="00187CD6"/>
    <w:rsid w:val="00212395"/>
    <w:rsid w:val="002D5EF9"/>
    <w:rsid w:val="003606DC"/>
    <w:rsid w:val="00413D5C"/>
    <w:rsid w:val="004433BC"/>
    <w:rsid w:val="004B622E"/>
    <w:rsid w:val="004C3068"/>
    <w:rsid w:val="004E1473"/>
    <w:rsid w:val="00505846"/>
    <w:rsid w:val="005678E8"/>
    <w:rsid w:val="00574C6A"/>
    <w:rsid w:val="00660D7A"/>
    <w:rsid w:val="00684A10"/>
    <w:rsid w:val="006B78E3"/>
    <w:rsid w:val="00703702"/>
    <w:rsid w:val="00703964"/>
    <w:rsid w:val="0078593A"/>
    <w:rsid w:val="007C20E1"/>
    <w:rsid w:val="008327B1"/>
    <w:rsid w:val="0083766F"/>
    <w:rsid w:val="008E019A"/>
    <w:rsid w:val="008E2149"/>
    <w:rsid w:val="00924F56"/>
    <w:rsid w:val="00955F2E"/>
    <w:rsid w:val="009F4D5A"/>
    <w:rsid w:val="00A21E12"/>
    <w:rsid w:val="00A37DA7"/>
    <w:rsid w:val="00A60771"/>
    <w:rsid w:val="00AC6631"/>
    <w:rsid w:val="00B70708"/>
    <w:rsid w:val="00B71F77"/>
    <w:rsid w:val="00C20DBE"/>
    <w:rsid w:val="00CE4E7C"/>
    <w:rsid w:val="00CF69F2"/>
    <w:rsid w:val="00D064D1"/>
    <w:rsid w:val="00D259C8"/>
    <w:rsid w:val="00D66835"/>
    <w:rsid w:val="00DF66DB"/>
    <w:rsid w:val="00DF67CD"/>
    <w:rsid w:val="00EC5137"/>
    <w:rsid w:val="00F021EC"/>
    <w:rsid w:val="00F43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E1CB9"/>
  <w15:chartTrackingRefBased/>
  <w15:docId w15:val="{9474D44A-C763-4137-90E4-9421027BD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07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07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07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07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07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07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07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07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07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07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07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07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070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070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07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07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07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07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07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07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07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07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07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07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07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070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07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070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0708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707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0708"/>
  </w:style>
  <w:style w:type="character" w:styleId="Hyperlink">
    <w:name w:val="Hyperlink"/>
    <w:basedOn w:val="DefaultParagraphFont"/>
    <w:uiPriority w:val="99"/>
    <w:unhideWhenUsed/>
    <w:rsid w:val="00B70708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B70708"/>
    <w:pPr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B707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0708"/>
  </w:style>
  <w:style w:type="character" w:styleId="UnresolvedMention">
    <w:name w:val="Unresolved Mention"/>
    <w:basedOn w:val="DefaultParagraphFont"/>
    <w:uiPriority w:val="99"/>
    <w:semiHidden/>
    <w:unhideWhenUsed/>
    <w:rsid w:val="005678E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F67C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u/JAIVARDHANNN/" TargetMode="External"/><Relationship Id="rId13" Type="http://schemas.openxmlformats.org/officeDocument/2006/relationships/hyperlink" Target="https://drive.google.com/file/d/1mEhDJupbDMh9JIwBT1koBB4uoLj7vrSu/view?usp=shar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JAIVARDHANNN" TargetMode="External"/><Relationship Id="rId12" Type="http://schemas.openxmlformats.org/officeDocument/2006/relationships/hyperlink" Target="https://github.com/JAIVARDHANNN/LEARNIVERSE.git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jaivardhan-rajpurohit-687119263?lipi=urn%3Ali%3Apage%3Ad_flagship3_profile_view_base_contact_details%3BOtXkGcSRRMajoX9I2LOXSQ%3D%3D" TargetMode="External"/><Relationship Id="rId11" Type="http://schemas.openxmlformats.org/officeDocument/2006/relationships/hyperlink" Target="https://drive.google.com/file/d/19lZeQbq8RdlVmB8bYouoDkWCnky9emTb/view?usp=sharing" TargetMode="External"/><Relationship Id="rId5" Type="http://schemas.openxmlformats.org/officeDocument/2006/relationships/hyperlink" Target="mailto:jaivardhanrajpurohit999@gmail.com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github.com/JAIVARDHANNN/FABEL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user/jaivardhanra26/" TargetMode="External"/><Relationship Id="rId14" Type="http://schemas.openxmlformats.org/officeDocument/2006/relationships/hyperlink" Target="https://www.codechef.com/users/jaivardhanraj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540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3611</CharactersWithSpaces>
  <SharedDoc>false</SharedDoc>
  <HLinks>
    <vt:vector size="60" baseType="variant">
      <vt:variant>
        <vt:i4>6160387</vt:i4>
      </vt:variant>
      <vt:variant>
        <vt:i4>27</vt:i4>
      </vt:variant>
      <vt:variant>
        <vt:i4>0</vt:i4>
      </vt:variant>
      <vt:variant>
        <vt:i4>5</vt:i4>
      </vt:variant>
      <vt:variant>
        <vt:lpwstr>https://www.codechef.com/users/jaivardhanrajp</vt:lpwstr>
      </vt:variant>
      <vt:variant>
        <vt:lpwstr/>
      </vt:variant>
      <vt:variant>
        <vt:i4>3997745</vt:i4>
      </vt:variant>
      <vt:variant>
        <vt:i4>24</vt:i4>
      </vt:variant>
      <vt:variant>
        <vt:i4>0</vt:i4>
      </vt:variant>
      <vt:variant>
        <vt:i4>5</vt:i4>
      </vt:variant>
      <vt:variant>
        <vt:lpwstr>https://drive.google.com/file/d/1mEhDJupbDMh9JIwBT1koBB4uoLj7vrSu/view?usp=sharing</vt:lpwstr>
      </vt:variant>
      <vt:variant>
        <vt:lpwstr/>
      </vt:variant>
      <vt:variant>
        <vt:i4>7667744</vt:i4>
      </vt:variant>
      <vt:variant>
        <vt:i4>21</vt:i4>
      </vt:variant>
      <vt:variant>
        <vt:i4>0</vt:i4>
      </vt:variant>
      <vt:variant>
        <vt:i4>5</vt:i4>
      </vt:variant>
      <vt:variant>
        <vt:lpwstr>https://github.com/JAIVARDHANNN/LEARNIVERSE.git</vt:lpwstr>
      </vt:variant>
      <vt:variant>
        <vt:lpwstr/>
      </vt:variant>
      <vt:variant>
        <vt:i4>7012473</vt:i4>
      </vt:variant>
      <vt:variant>
        <vt:i4>18</vt:i4>
      </vt:variant>
      <vt:variant>
        <vt:i4>0</vt:i4>
      </vt:variant>
      <vt:variant>
        <vt:i4>5</vt:i4>
      </vt:variant>
      <vt:variant>
        <vt:lpwstr>https://drive.google.com/file/d/19lZeQbq8RdlVmB8bYouoDkWCnky9emTb/view?usp=sharing</vt:lpwstr>
      </vt:variant>
      <vt:variant>
        <vt:lpwstr/>
      </vt:variant>
      <vt:variant>
        <vt:i4>1638474</vt:i4>
      </vt:variant>
      <vt:variant>
        <vt:i4>15</vt:i4>
      </vt:variant>
      <vt:variant>
        <vt:i4>0</vt:i4>
      </vt:variant>
      <vt:variant>
        <vt:i4>5</vt:i4>
      </vt:variant>
      <vt:variant>
        <vt:lpwstr>https://github.com/JAIVARDHANNN/FABEL.git</vt:lpwstr>
      </vt:variant>
      <vt:variant>
        <vt:lpwstr/>
      </vt:variant>
      <vt:variant>
        <vt:i4>2490412</vt:i4>
      </vt:variant>
      <vt:variant>
        <vt:i4>12</vt:i4>
      </vt:variant>
      <vt:variant>
        <vt:i4>0</vt:i4>
      </vt:variant>
      <vt:variant>
        <vt:i4>5</vt:i4>
      </vt:variant>
      <vt:variant>
        <vt:lpwstr>https://www.geeksforgeeks.org/user/jaivardhanra26/</vt:lpwstr>
      </vt:variant>
      <vt:variant>
        <vt:lpwstr/>
      </vt:variant>
      <vt:variant>
        <vt:i4>5701634</vt:i4>
      </vt:variant>
      <vt:variant>
        <vt:i4>9</vt:i4>
      </vt:variant>
      <vt:variant>
        <vt:i4>0</vt:i4>
      </vt:variant>
      <vt:variant>
        <vt:i4>5</vt:i4>
      </vt:variant>
      <vt:variant>
        <vt:lpwstr>https://leetcode.com/u/JAIVARDHANNN/</vt:lpwstr>
      </vt:variant>
      <vt:variant>
        <vt:lpwstr/>
      </vt:variant>
      <vt:variant>
        <vt:i4>7667755</vt:i4>
      </vt:variant>
      <vt:variant>
        <vt:i4>6</vt:i4>
      </vt:variant>
      <vt:variant>
        <vt:i4>0</vt:i4>
      </vt:variant>
      <vt:variant>
        <vt:i4>5</vt:i4>
      </vt:variant>
      <vt:variant>
        <vt:lpwstr>https://github.com/JAIVARDHANNN</vt:lpwstr>
      </vt:variant>
      <vt:variant>
        <vt:lpwstr/>
      </vt:variant>
      <vt:variant>
        <vt:i4>589907</vt:i4>
      </vt:variant>
      <vt:variant>
        <vt:i4>3</vt:i4>
      </vt:variant>
      <vt:variant>
        <vt:i4>0</vt:i4>
      </vt:variant>
      <vt:variant>
        <vt:i4>5</vt:i4>
      </vt:variant>
      <vt:variant>
        <vt:lpwstr>https://www.linkedin.com/in/jaivardhan-rajpurohit-687119263?lipi=urn%3Ali%3Apage%3Ad_flagship3_profile_view_base_contact_details%3BOtXkGcSRRMajoX9I2LOXSQ%3D%3D</vt:lpwstr>
      </vt:variant>
      <vt:variant>
        <vt:lpwstr/>
      </vt:variant>
      <vt:variant>
        <vt:i4>655466</vt:i4>
      </vt:variant>
      <vt:variant>
        <vt:i4>0</vt:i4>
      </vt:variant>
      <vt:variant>
        <vt:i4>0</vt:i4>
      </vt:variant>
      <vt:variant>
        <vt:i4>5</vt:i4>
      </vt:variant>
      <vt:variant>
        <vt:lpwstr>mailto:jaivardhanrajpurohit999@gmail.com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JAIVARDHAN RAJPUROHIT</dc:creator>
  <cp:keywords/>
  <dc:description/>
  <cp:lastModifiedBy>JAIVARDHAN RAJPUROHIT</cp:lastModifiedBy>
  <cp:revision>15</cp:revision>
  <dcterms:created xsi:type="dcterms:W3CDTF">2025-04-14T12:53:00Z</dcterms:created>
  <dcterms:modified xsi:type="dcterms:W3CDTF">2025-05-31T07:41:00Z</dcterms:modified>
</cp:coreProperties>
</file>